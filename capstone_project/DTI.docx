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8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2025-03-20T11:12:47Z</dcterms:created>
  <dc:creator/>
  <dc:description/>
  <dc:language>es-MX</dc:language>
  <cp:lastModifiedBy/>
  <cp:revision>0</cp:revision>
  <dc:subject/>
  <dc:title/>
</cp:coreProperties>
</file>